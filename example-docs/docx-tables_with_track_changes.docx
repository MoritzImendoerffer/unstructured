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Simple uniform table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Col 1</w:t>
            </w:r>
            <w:ins w:id="0" w:author="Unknown Author" w:date="2024-09-08T14:09:22Z">
              <w:r>
                <w:rPr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 xml:space="preserve"> </w:t>
              </w:r>
            </w:ins>
            <w:ins w:id="1" w:author="Unknown Author" w:date="2024-09-08T14:09:22Z">
              <w:r>
                <w:rPr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CellWithTrackChanges</w:t>
              </w:r>
            </w:ins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Header Col 2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Lorem ipsum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hyperlink r:id="rId2">
              <w:r>
                <w:rPr>
                  <w:rStyle w:val="Hyperlink"/>
                  <w:rFonts w:eastAsia="Calibri" w:cs=""/>
                  <w:kern w:val="0"/>
                  <w:sz w:val="24"/>
                  <w:szCs w:val="24"/>
                  <w:lang w:val="en-US" w:eastAsia="en-US" w:bidi="ar-SA"/>
                </w:rPr>
                <w:t>A link example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Nested Table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9"/>
        <w:gridCol w:w="3252"/>
        <w:gridCol w:w="2929"/>
      </w:tblGrid>
      <w:tr>
        <w:trPr/>
        <w:tc>
          <w:tcPr>
            <w:tcW w:w="31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32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&gt;b&lt;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  <w:tc>
          <w:tcPr>
            <w:tcW w:w="3252" w:type="dxa"/>
            <w:tcBorders/>
          </w:tcPr>
          <w:tbl>
            <w:tblPr>
              <w:tblStyle w:val="TableGrid"/>
              <w:tblW w:w="30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513"/>
              <w:gridCol w:w="1512"/>
            </w:tblGrid>
            <w:tr>
              <w:trPr/>
              <w:tc>
                <w:tcPr>
                  <w:tcW w:w="1513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Calibri" w:hAnsi="Calibri"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  <w:t>e</w:t>
                  </w:r>
                </w:p>
              </w:tc>
              <w:tc>
                <w:tcPr>
                  <w:tcW w:w="1512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Calibri" w:hAnsi="Calibri"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  <w:t>f</w:t>
                  </w:r>
                </w:p>
              </w:tc>
            </w:tr>
            <w:tr>
              <w:trPr/>
              <w:tc>
                <w:tcPr>
                  <w:tcW w:w="1513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Calibri" w:hAnsi="Calibri"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  <w:t>g&amp;t</w:t>
                  </w:r>
                </w:p>
              </w:tc>
              <w:tc>
                <w:tcPr>
                  <w:tcW w:w="1512" w:type="dxa"/>
                  <w:tcBorders/>
                </w:tcPr>
                <w:p>
                  <w:pPr>
                    <w:pStyle w:val="Normal"/>
                    <w:widowControl/>
                    <w:spacing w:before="0" w:after="0"/>
                    <w:jc w:val="left"/>
                    <w:rPr>
                      <w:rFonts w:ascii="Calibri" w:hAnsi="Calibri"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</w:pPr>
                  <w:r>
                    <w:rPr>
                      <w:rFonts w:eastAsia="Calibri" w:cs=""/>
                      <w:kern w:val="0"/>
                      <w:sz w:val="24"/>
                      <w:szCs w:val="24"/>
                      <w:lang w:val="en-US" w:eastAsia="en-US" w:bidi="ar-SA"/>
                    </w:rPr>
                    <w:t>h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</w:t>
            </w:r>
          </w:p>
        </w:tc>
      </w:tr>
      <w:tr>
        <w:trPr/>
        <w:tc>
          <w:tcPr>
            <w:tcW w:w="31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</w:t>
            </w:r>
          </w:p>
        </w:tc>
        <w:tc>
          <w:tcPr>
            <w:tcW w:w="32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k</w:t>
            </w:r>
          </w:p>
        </w:tc>
        <w:tc>
          <w:tcPr>
            <w:tcW w:w="292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with merged cells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69"/>
        <w:gridCol w:w="3252"/>
        <w:gridCol w:w="2929"/>
      </w:tblGrid>
      <w:tr>
        <w:trPr/>
        <w:tc>
          <w:tcPr>
            <w:tcW w:w="316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</w:t>
            </w:r>
          </w:p>
        </w:tc>
        <w:tc>
          <w:tcPr>
            <w:tcW w:w="618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</w:t>
            </w:r>
          </w:p>
        </w:tc>
      </w:tr>
      <w:tr>
        <w:trPr/>
        <w:tc>
          <w:tcPr>
            <w:tcW w:w="316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2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292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/>
        <w:tc>
          <w:tcPr>
            <w:tcW w:w="6421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</w:t>
            </w:r>
            <w:bookmarkStart w:id="0" w:name="_GoBack"/>
            <w:bookmarkEnd w:id="0"/>
          </w:p>
        </w:tc>
        <w:tc>
          <w:tcPr>
            <w:tcW w:w="292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ins w:id="3" w:author="Unknown Author" w:date="2024-09-08T14:09:35Z"/>
        </w:rPr>
      </w:pPr>
      <w:ins w:id="2" w:author="Unknown Author" w:date="2024-09-08T14:09:35Z">
        <w:r>
          <w:rPr/>
        </w:r>
      </w:ins>
    </w:p>
    <w:p>
      <w:pPr>
        <w:pStyle w:val="Normal"/>
        <w:rPr/>
      </w:pPr>
      <w:ins w:id="4" w:author="Unknown Author" w:date="2024-09-08T14:09:35Z">
        <w:r>
          <w:rPr/>
          <w:t>TextWithTrackChanges</w:t>
        </w:r>
      </w:ins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1440" w:top="2050" w:footer="1440" w:bottom="20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This is a footer</w:t>
    </w:r>
    <w:ins w:id="6" w:author="Unknown Author" w:date="2024-09-08T14:09:06Z">
      <w:r>
        <w:rPr/>
        <w:t xml:space="preserve"> FooterWithTrackChanges</w:t>
      </w:r>
    </w:ins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This is a header</w:t>
    </w:r>
    <w:ins w:id="5" w:author="Unknown Author" w:date="2024-09-08T14:08:52Z">
      <w:r>
        <w:rPr/>
        <w:t xml:space="preserve"> HeaderWithTrackChanges</w:t>
      </w:r>
    </w:ins>
  </w:p>
</w:hdr>
</file>

<file path=word/settings.xml><?xml version="1.0" encoding="utf-8"?>
<w:settings xmlns:w="http://schemas.openxmlformats.org/wordprocessingml/2006/main">
  <w:zoom w:percent="200"/>
  <w:trackRevision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532e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32ef"/>
    <w:rPr>
      <w:color w:val="605E5C"/>
      <w:shd w:fill="E1DFDD" w:val="clear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32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abul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LibreOffice/24.2.4.2$Linux_X86_64 LibreOffice_project/420$Build-2</Application>
  <AppVersion>15.0000</AppVersion>
  <Pages>1</Pages>
  <Words>53</Words>
  <Characters>241</Characters>
  <CharactersWithSpaces>266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2023-11-06T19:03:00Z</dcterms:created>
  <dc:creator/>
  <dc:description/>
  <dc:language>en-US</dc:language>
  <cp:lastModifiedBy/>
  <dcterms:modified xsi:type="dcterms:W3CDTF">2024-09-08T14:09:41Z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